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2"/>
        <w:gridCol w:w="7924"/>
      </w:tblGrid>
      <w:tr w:rsidR="00B4072B" w:rsidTr="00EB11C6">
        <w:tc>
          <w:tcPr>
            <w:tcW w:w="9016" w:type="dxa"/>
            <w:gridSpan w:val="2"/>
          </w:tcPr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>іт з лабораторної роботи №</w:t>
            </w:r>
          </w:p>
          <w:p w:rsidR="00B4072B" w:rsidRDefault="00B4072B" w:rsidP="00B4072B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 w:rsidR="00B4072B" w:rsidRDefault="00B4072B">
            <w:pPr>
              <w:rPr>
                <w:lang w:val="uk-UA"/>
              </w:rPr>
            </w:pPr>
            <w:r>
              <w:rPr>
                <w:lang w:val="uk-UA"/>
              </w:rPr>
              <w:t xml:space="preserve">Студент : </w:t>
            </w:r>
            <w:r w:rsidR="002E607C">
              <w:rPr>
                <w:lang w:val="ru-RU"/>
              </w:rPr>
              <w:t>Суприган А. С.</w:t>
            </w:r>
            <w:r>
              <w:rPr>
                <w:lang w:val="uk-UA"/>
              </w:rPr>
              <w:br/>
              <w:t xml:space="preserve">Група : </w:t>
            </w:r>
            <w:r w:rsidR="002E607C">
              <w:rPr>
                <w:lang w:val="uk-UA"/>
              </w:rPr>
              <w:t xml:space="preserve"> ІП-81</w:t>
            </w:r>
          </w:p>
          <w:p w:rsidR="004618F8" w:rsidRPr="002E607C" w:rsidRDefault="00FF3AE9" w:rsidP="0092573A">
            <w:pPr>
              <w:rPr>
                <w:lang w:val="en-US"/>
              </w:rPr>
            </w:pPr>
            <w:r>
              <w:rPr>
                <w:lang w:val="uk-UA"/>
              </w:rPr>
              <w:t>Мова виконання:</w:t>
            </w:r>
            <w:r w:rsidR="002E607C">
              <w:rPr>
                <w:lang w:val="uk-UA"/>
              </w:rPr>
              <w:t xml:space="preserve"> </w:t>
            </w:r>
            <w:r w:rsidR="002E607C">
              <w:rPr>
                <w:lang w:val="en-US"/>
              </w:rPr>
              <w:t>Clojure</w:t>
            </w:r>
          </w:p>
        </w:tc>
      </w:tr>
      <w:tr w:rsidR="00B4072B" w:rsidTr="00D06A18">
        <w:tc>
          <w:tcPr>
            <w:tcW w:w="1092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</w:p>
        </w:tc>
        <w:tc>
          <w:tcPr>
            <w:tcW w:w="7924" w:type="dxa"/>
          </w:tcPr>
          <w:p w:rsidR="00B4072B" w:rsidRPr="00FF3AE9" w:rsidRDefault="002E607C">
            <w:pPr>
              <w:rPr>
                <w:lang w:val="uk-UA"/>
              </w:rPr>
            </w:pPr>
            <w:r>
              <w:rPr>
                <w:lang w:val="uk-UA"/>
              </w:rPr>
              <w:t xml:space="preserve">Реалізація </w:t>
            </w:r>
            <w:r>
              <w:rPr>
                <w:lang w:val="en-US"/>
              </w:rPr>
              <w:t>cli</w:t>
            </w:r>
            <w:r>
              <w:rPr>
                <w:lang w:val="ru-RU"/>
              </w:rPr>
              <w:t xml:space="preserve">  для запитів та форматованого виводу таблиць за запитом  </w:t>
            </w:r>
            <w:r>
              <w:t>load</w:t>
            </w:r>
            <w:r>
              <w:rPr>
                <w:lang w:val="ru-RU"/>
              </w:rPr>
              <w:t>(“</w:t>
            </w:r>
            <w:r>
              <w:t>filename</w:t>
            </w:r>
            <w:r>
              <w:rPr>
                <w:lang w:val="ru-RU"/>
              </w:rPr>
              <w:t>”)</w:t>
            </w:r>
          </w:p>
        </w:tc>
      </w:tr>
      <w:tr w:rsidR="00B4072B" w:rsidTr="00D06A18">
        <w:tc>
          <w:tcPr>
            <w:tcW w:w="1092" w:type="dxa"/>
          </w:tcPr>
          <w:p w:rsidR="00B4072B" w:rsidRPr="00FF3AE9" w:rsidRDefault="00FF3AE9">
            <w:pPr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7924" w:type="dxa"/>
          </w:tcPr>
          <w:p w:rsidR="002E607C" w:rsidRDefault="002E607C" w:rsidP="002E607C">
            <w:pPr>
              <w:rPr>
                <w:lang w:val="uk-UA"/>
              </w:rPr>
            </w:pPr>
            <w:r>
              <w:rPr>
                <w:lang w:val="ru-RU"/>
              </w:rPr>
              <w:t>Використан</w:t>
            </w:r>
            <w:r>
              <w:rPr>
                <w:lang w:val="uk-UA"/>
              </w:rPr>
              <w:t>і програмні функції:</w:t>
            </w:r>
          </w:p>
          <w:p w:rsidR="00B4072B" w:rsidRDefault="002E607C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slurp – </w:t>
            </w:r>
            <w:r>
              <w:rPr>
                <w:lang w:val="ru-RU"/>
              </w:rPr>
              <w:t>зчиту</w:t>
            </w:r>
            <w:r>
              <w:rPr>
                <w:lang w:val="en-US"/>
              </w:rPr>
              <w:t xml:space="preserve">є </w:t>
            </w:r>
            <w:r>
              <w:rPr>
                <w:lang w:val="uk-UA"/>
              </w:rPr>
              <w:t>файл та повертає текстовий рядок;</w:t>
            </w:r>
          </w:p>
          <w:p w:rsidR="002E607C" w:rsidRDefault="002E607C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str/split – </w:t>
            </w:r>
            <w:r>
              <w:rPr>
                <w:lang w:val="uk-UA"/>
              </w:rPr>
              <w:t>розділяє рядок за вказаним символом та повертає результуючий вектор;</w:t>
            </w:r>
          </w:p>
          <w:p w:rsidR="002E607C" w:rsidRDefault="002E607C" w:rsidP="002E607C">
            <w:pPr>
              <w:rPr>
                <w:lang w:val="ru-RU"/>
              </w:rPr>
            </w:pPr>
            <w:r>
              <w:rPr>
                <w:lang w:val="en-US"/>
              </w:rPr>
              <w:t xml:space="preserve">zipmap – </w:t>
            </w:r>
            <w:r>
              <w:rPr>
                <w:lang w:val="ru-RU"/>
              </w:rPr>
              <w:t>поверта</w:t>
            </w:r>
            <w:r>
              <w:rPr>
                <w:lang w:val="uk-UA"/>
              </w:rPr>
              <w:t xml:space="preserve">є мапу типу ключ – </w:t>
            </w:r>
            <w:r>
              <w:rPr>
                <w:lang w:val="ru-RU"/>
              </w:rPr>
              <w:t>значення;</w:t>
            </w:r>
          </w:p>
          <w:p w:rsidR="002E607C" w:rsidRDefault="002E607C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map </w:t>
            </w:r>
            <w:r w:rsidR="00D6017B">
              <w:rPr>
                <w:lang w:val="uk-UA"/>
              </w:rPr>
              <w:t>–</w:t>
            </w:r>
            <w:r>
              <w:rPr>
                <w:lang w:val="uk-UA"/>
              </w:rPr>
              <w:t xml:space="preserve"> </w:t>
            </w:r>
            <w:r w:rsidR="00D6017B">
              <w:rPr>
                <w:lang w:val="uk-UA"/>
              </w:rPr>
              <w:t>приймає на вхід функцію та множини значень, та застосовує на кожний елемент множин дану функцію;</w:t>
            </w:r>
          </w:p>
          <w:p w:rsidR="00D6017B" w:rsidRDefault="009979C1" w:rsidP="002E607C">
            <w:pPr>
              <w:rPr>
                <w:lang w:val="en-US"/>
              </w:rPr>
            </w:pPr>
            <w:r>
              <w:rPr>
                <w:lang w:val="en-US"/>
              </w:rPr>
              <w:t xml:space="preserve">drop – повертає </w:t>
            </w:r>
            <w:r>
              <w:rPr>
                <w:lang w:val="uk-UA"/>
              </w:rPr>
              <w:t xml:space="preserve">список без </w:t>
            </w:r>
            <w:r>
              <w:rPr>
                <w:lang w:val="en-US"/>
              </w:rPr>
              <w:t>n перших елементів;</w:t>
            </w:r>
          </w:p>
          <w:p w:rsidR="009979C1" w:rsidRDefault="009979C1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pp/pprint </w:t>
            </w:r>
            <w:r>
              <w:rPr>
                <w:lang w:val="uk-UA"/>
              </w:rPr>
              <w:t>– вивід на екран.</w:t>
            </w:r>
          </w:p>
          <w:p w:rsidR="009979C1" w:rsidRDefault="008F4C79" w:rsidP="002E607C">
            <w:pPr>
              <w:rPr>
                <w:lang w:val="uk-UA"/>
              </w:rPr>
            </w:pPr>
            <w:r>
              <w:rPr>
                <w:lang w:val="ru-RU"/>
              </w:rPr>
              <w:t>Реал</w:t>
            </w:r>
            <w:r>
              <w:rPr>
                <w:lang w:val="uk-UA"/>
              </w:rPr>
              <w:t>ізовані функції: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read-file – </w:t>
            </w:r>
            <w:r>
              <w:rPr>
                <w:lang w:val="ru-RU"/>
              </w:rPr>
              <w:t>зчиту</w:t>
            </w:r>
            <w:r>
              <w:rPr>
                <w:lang w:val="uk-UA"/>
              </w:rPr>
              <w:t>є файл;</w:t>
            </w:r>
          </w:p>
          <w:p w:rsidR="008F4C79" w:rsidRDefault="008F4C79" w:rsidP="002E607C">
            <w:pPr>
              <w:rPr>
                <w:lang w:val="ru-RU"/>
              </w:rPr>
            </w:pPr>
            <w:r>
              <w:rPr>
                <w:lang w:val="en-US"/>
              </w:rPr>
              <w:t xml:space="preserve">parse-by-line </w:t>
            </w:r>
            <w:r>
              <w:rPr>
                <w:lang w:val="ru-RU"/>
              </w:rPr>
              <w:t>– розбиває текст на рядки;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split-by-comma </w:t>
            </w:r>
            <w:r>
              <w:rPr>
                <w:lang w:val="ru-RU"/>
              </w:rPr>
              <w:t>– роз</w:t>
            </w:r>
            <w:r>
              <w:rPr>
                <w:lang w:val="uk-UA"/>
              </w:rPr>
              <w:t>діляє рядок за комами;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create-hash-map </w:t>
            </w:r>
            <w:r>
              <w:rPr>
                <w:lang w:val="uk-UA"/>
              </w:rPr>
              <w:t>– створює хеш таблицю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create-list-of-lists-by-comma – </w:t>
            </w:r>
            <w:r>
              <w:rPr>
                <w:lang w:val="uk-UA"/>
              </w:rPr>
              <w:t>створює спискок списків рядків, розділених за комою;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is-csv </w:t>
            </w:r>
            <w:r>
              <w:rPr>
                <w:lang w:val="uk-UA"/>
              </w:rPr>
              <w:t xml:space="preserve">– перевіряє, чи файл має розширення </w:t>
            </w:r>
            <w:r>
              <w:rPr>
                <w:lang w:val="en-US"/>
              </w:rPr>
              <w:t>.csv</w:t>
            </w:r>
            <w:r>
              <w:rPr>
                <w:lang w:val="uk-UA"/>
              </w:rPr>
              <w:t>;</w:t>
            </w:r>
          </w:p>
          <w:p w:rsidR="008F4C79" w:rsidRDefault="008F4C79" w:rsidP="002E607C">
            <w:pPr>
              <w:rPr>
                <w:lang w:val="ru-RU"/>
              </w:rPr>
            </w:pPr>
            <w:r>
              <w:rPr>
                <w:lang w:val="en-US"/>
              </w:rPr>
              <w:t xml:space="preserve">csv </w:t>
            </w:r>
            <w:r>
              <w:rPr>
                <w:lang w:val="uk-UA"/>
              </w:rPr>
              <w:t xml:space="preserve">– обробляє </w:t>
            </w:r>
            <w:r w:rsidR="00D06A18">
              <w:rPr>
                <w:lang w:val="uk-UA"/>
              </w:rPr>
              <w:t>та виводить на екран</w:t>
            </w:r>
            <w:r>
              <w:rPr>
                <w:lang w:val="uk-UA"/>
              </w:rPr>
              <w:t xml:space="preserve"> вміст файлу з форматом </w:t>
            </w:r>
            <w:r>
              <w:rPr>
                <w:lang w:val="en-US"/>
              </w:rPr>
              <w:t>.csv</w:t>
            </w:r>
            <w:r>
              <w:rPr>
                <w:lang w:val="ru-RU"/>
              </w:rPr>
              <w:t>;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split-by-tabs – </w:t>
            </w:r>
            <w:r>
              <w:rPr>
                <w:lang w:val="uk-UA"/>
              </w:rPr>
              <w:t>розділяє рядок за символами табуляції;</w:t>
            </w:r>
          </w:p>
          <w:p w:rsidR="008F4C79" w:rsidRDefault="008F4C79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create-list-of-lists-by-tabs </w:t>
            </w:r>
            <w:r>
              <w:rPr>
                <w:lang w:val="ru-RU"/>
              </w:rPr>
              <w:t xml:space="preserve">– </w:t>
            </w:r>
            <w:r>
              <w:rPr>
                <w:lang w:val="uk-UA"/>
              </w:rPr>
              <w:t>створює список списків рядків, розділених за символом табуляції;</w:t>
            </w:r>
          </w:p>
          <w:p w:rsidR="00D06A18" w:rsidRDefault="00D06A18" w:rsidP="00D06A18">
            <w:pPr>
              <w:rPr>
                <w:lang w:val="ru-RU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sv </w:t>
            </w:r>
            <w:r>
              <w:rPr>
                <w:lang w:val="uk-UA"/>
              </w:rPr>
              <w:t xml:space="preserve">– обробляє </w:t>
            </w:r>
            <w:r>
              <w:rPr>
                <w:lang w:val="uk-UA"/>
              </w:rPr>
              <w:t>та виводить на екран</w:t>
            </w:r>
            <w:r>
              <w:rPr>
                <w:lang w:val="uk-UA"/>
              </w:rPr>
              <w:t xml:space="preserve"> вміст файлу з форматом </w:t>
            </w:r>
            <w:r>
              <w:rPr>
                <w:lang w:val="en-US"/>
              </w:rPr>
              <w:t>.t</w:t>
            </w:r>
            <w:r>
              <w:rPr>
                <w:lang w:val="en-US"/>
              </w:rPr>
              <w:t>sv</w:t>
            </w:r>
            <w:r>
              <w:rPr>
                <w:lang w:val="ru-RU"/>
              </w:rPr>
              <w:t>;</w:t>
            </w:r>
          </w:p>
          <w:p w:rsidR="008F4C79" w:rsidRPr="00D06A18" w:rsidRDefault="00D06A18" w:rsidP="002E607C">
            <w:pPr>
              <w:rPr>
                <w:lang w:val="uk-UA"/>
              </w:rPr>
            </w:pPr>
            <w:r>
              <w:rPr>
                <w:lang w:val="en-US"/>
              </w:rPr>
              <w:t xml:space="preserve">load – </w:t>
            </w:r>
            <w:r>
              <w:rPr>
                <w:lang w:val="uk-UA"/>
              </w:rPr>
              <w:t>викликає зчитування, перевірку формату та обробку файлу.</w:t>
            </w:r>
            <w:bookmarkStart w:id="0" w:name="_GoBack"/>
            <w:bookmarkEnd w:id="0"/>
          </w:p>
        </w:tc>
      </w:tr>
      <w:tr w:rsidR="00B4072B" w:rsidTr="00D06A18">
        <w:tc>
          <w:tcPr>
            <w:tcW w:w="1092" w:type="dxa"/>
          </w:tcPr>
          <w:p w:rsidR="00B4072B" w:rsidRPr="00EB11C6" w:rsidRDefault="00EB11C6">
            <w:pPr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7924" w:type="dxa"/>
          </w:tcPr>
          <w:p w:rsidR="00B4072B" w:rsidRPr="00EB11C6" w:rsidRDefault="00D06A18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56217B0B" wp14:editId="6DEA480B">
                  <wp:extent cx="5731510" cy="2694305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Tr="00D06A18">
        <w:tc>
          <w:tcPr>
            <w:tcW w:w="1092" w:type="dxa"/>
          </w:tcPr>
          <w:p w:rsidR="00B4072B" w:rsidRPr="004618F8" w:rsidRDefault="00B4072B">
            <w:pPr>
              <w:rPr>
                <w:lang w:val="uk-UA"/>
              </w:rPr>
            </w:pPr>
          </w:p>
        </w:tc>
        <w:tc>
          <w:tcPr>
            <w:tcW w:w="7924" w:type="dxa"/>
          </w:tcPr>
          <w:p w:rsidR="00B4072B" w:rsidRDefault="00D06A18">
            <w:r>
              <w:rPr>
                <w:noProof/>
                <w:lang w:val="ru-RU" w:eastAsia="ru-RU"/>
              </w:rPr>
              <w:drawing>
                <wp:inline distT="0" distB="0" distL="0" distR="0" wp14:anchorId="77C336F6" wp14:editId="13C108E7">
                  <wp:extent cx="5731510" cy="2632710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3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Tr="00D06A18">
        <w:tc>
          <w:tcPr>
            <w:tcW w:w="1092" w:type="dxa"/>
          </w:tcPr>
          <w:p w:rsidR="00B4072B" w:rsidRDefault="00B4072B"/>
        </w:tc>
        <w:tc>
          <w:tcPr>
            <w:tcW w:w="7924" w:type="dxa"/>
          </w:tcPr>
          <w:p w:rsidR="00B4072B" w:rsidRDefault="00D06A18">
            <w:r>
              <w:rPr>
                <w:noProof/>
                <w:lang w:val="ru-RU" w:eastAsia="ru-RU"/>
              </w:rPr>
              <w:drawing>
                <wp:inline distT="0" distB="0" distL="0" distR="0" wp14:anchorId="6CC9BA05" wp14:editId="266DF9E8">
                  <wp:extent cx="5731510" cy="2654935"/>
                  <wp:effectExtent l="0" t="0" r="254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5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072B" w:rsidTr="00D06A18">
        <w:tc>
          <w:tcPr>
            <w:tcW w:w="1092" w:type="dxa"/>
          </w:tcPr>
          <w:p w:rsidR="00B4072B" w:rsidRDefault="00B4072B"/>
        </w:tc>
        <w:tc>
          <w:tcPr>
            <w:tcW w:w="7924" w:type="dxa"/>
          </w:tcPr>
          <w:p w:rsidR="00B4072B" w:rsidRDefault="00D06A18">
            <w:r>
              <w:rPr>
                <w:noProof/>
                <w:lang w:val="ru-RU" w:eastAsia="ru-RU"/>
              </w:rPr>
              <w:drawing>
                <wp:inline distT="0" distB="0" distL="0" distR="0" wp14:anchorId="5F2C8145" wp14:editId="34D20E17">
                  <wp:extent cx="5731510" cy="2644775"/>
                  <wp:effectExtent l="0" t="0" r="254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4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7094" w:rsidRDefault="00E87094"/>
    <w:sectPr w:rsidR="00E8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72B"/>
    <w:rsid w:val="002E607C"/>
    <w:rsid w:val="003F45F6"/>
    <w:rsid w:val="004618F8"/>
    <w:rsid w:val="00601D61"/>
    <w:rsid w:val="00725A98"/>
    <w:rsid w:val="008F4C79"/>
    <w:rsid w:val="0092573A"/>
    <w:rsid w:val="009979C1"/>
    <w:rsid w:val="00B4072B"/>
    <w:rsid w:val="00D06A18"/>
    <w:rsid w:val="00D6017B"/>
    <w:rsid w:val="00DC6B61"/>
    <w:rsid w:val="00E87094"/>
    <w:rsid w:val="00EB11C6"/>
    <w:rsid w:val="00FF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976B71-00D2-4516-8942-89108725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0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Rnwin</dc:creator>
  <cp:keywords/>
  <dc:description/>
  <cp:lastModifiedBy>Артем Суприган</cp:lastModifiedBy>
  <cp:revision>2</cp:revision>
  <dcterms:created xsi:type="dcterms:W3CDTF">2020-04-13T23:49:00Z</dcterms:created>
  <dcterms:modified xsi:type="dcterms:W3CDTF">2020-04-13T23:49:00Z</dcterms:modified>
</cp:coreProperties>
</file>